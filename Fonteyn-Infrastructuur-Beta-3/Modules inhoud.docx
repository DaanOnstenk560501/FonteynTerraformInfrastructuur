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06B06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>Storage Module</w:t>
      </w:r>
    </w:p>
    <w:p w14:paraId="4DF69ABF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>Doel: Beheer van alle data-opslag volgens technisch ontwerp</w:t>
      </w:r>
    </w:p>
    <w:p w14:paraId="089B7BDD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>Bevat:</w:t>
      </w:r>
    </w:p>
    <w:p w14:paraId="4FEB8508" w14:textId="77777777" w:rsidR="006B0CB6" w:rsidRPr="006B0CB6" w:rsidRDefault="006B0CB6" w:rsidP="006B0CB6">
      <w:pPr>
        <w:numPr>
          <w:ilvl w:val="0"/>
          <w:numId w:val="6"/>
        </w:numPr>
        <w:rPr>
          <w:b/>
          <w:bCs/>
          <w:lang/>
        </w:rPr>
      </w:pPr>
      <w:r w:rsidRPr="006B0CB6">
        <w:rPr>
          <w:b/>
          <w:bCs/>
          <w:lang/>
        </w:rPr>
        <w:t>Premium Storage Account voor Azure Files (vervanging G-schijf met 500GB)</w:t>
      </w:r>
    </w:p>
    <w:p w14:paraId="195B6325" w14:textId="77777777" w:rsidR="006B0CB6" w:rsidRPr="006B0CB6" w:rsidRDefault="006B0CB6" w:rsidP="006B0CB6">
      <w:pPr>
        <w:numPr>
          <w:ilvl w:val="0"/>
          <w:numId w:val="6"/>
        </w:numPr>
        <w:rPr>
          <w:b/>
          <w:bCs/>
          <w:lang/>
        </w:rPr>
      </w:pPr>
      <w:r w:rsidRPr="006B0CB6">
        <w:rPr>
          <w:b/>
          <w:bCs/>
          <w:lang/>
        </w:rPr>
        <w:t>Standard Storage Account met geo-redundantie (GRS) voor algemene opslag</w:t>
      </w:r>
    </w:p>
    <w:p w14:paraId="61F730BF" w14:textId="77777777" w:rsidR="006B0CB6" w:rsidRPr="006B0CB6" w:rsidRDefault="006B0CB6" w:rsidP="006B0CB6">
      <w:pPr>
        <w:numPr>
          <w:ilvl w:val="0"/>
          <w:numId w:val="6"/>
        </w:numPr>
        <w:rPr>
          <w:b/>
          <w:bCs/>
          <w:lang/>
        </w:rPr>
      </w:pPr>
      <w:r w:rsidRPr="006B0CB6">
        <w:rPr>
          <w:b/>
          <w:bCs/>
          <w:lang/>
        </w:rPr>
        <w:t>Diagnostics Storage Account voor VM boot diagnostics</w:t>
      </w:r>
    </w:p>
    <w:p w14:paraId="6315F2F7" w14:textId="77777777" w:rsidR="006B0CB6" w:rsidRPr="006B0CB6" w:rsidRDefault="006B0CB6" w:rsidP="006B0CB6">
      <w:pPr>
        <w:numPr>
          <w:ilvl w:val="0"/>
          <w:numId w:val="6"/>
        </w:numPr>
        <w:rPr>
          <w:b/>
          <w:bCs/>
          <w:lang/>
        </w:rPr>
      </w:pPr>
      <w:r w:rsidRPr="006B0CB6">
        <w:rPr>
          <w:b/>
          <w:bCs/>
          <w:lang/>
        </w:rPr>
        <w:t>Azure SQL Server met Azure AD integratie voor boekingssysteem</w:t>
      </w:r>
    </w:p>
    <w:p w14:paraId="5C16D6EE" w14:textId="77777777" w:rsidR="006B0CB6" w:rsidRPr="006B0CB6" w:rsidRDefault="006B0CB6" w:rsidP="006B0CB6">
      <w:pPr>
        <w:numPr>
          <w:ilvl w:val="0"/>
          <w:numId w:val="6"/>
        </w:numPr>
        <w:rPr>
          <w:b/>
          <w:bCs/>
          <w:lang/>
        </w:rPr>
      </w:pPr>
      <w:r w:rsidRPr="006B0CB6">
        <w:rPr>
          <w:b/>
          <w:bCs/>
          <w:lang/>
        </w:rPr>
        <w:t>SQL Database met geo-replicatie (West-Europa primair, Noord-Europa secundair)</w:t>
      </w:r>
    </w:p>
    <w:p w14:paraId="73404332" w14:textId="77777777" w:rsidR="006B0CB6" w:rsidRPr="006B0CB6" w:rsidRDefault="006B0CB6" w:rsidP="006B0CB6">
      <w:pPr>
        <w:numPr>
          <w:ilvl w:val="0"/>
          <w:numId w:val="6"/>
        </w:numPr>
        <w:rPr>
          <w:b/>
          <w:bCs/>
          <w:lang/>
        </w:rPr>
      </w:pPr>
      <w:r w:rsidRPr="006B0CB6">
        <w:rPr>
          <w:b/>
          <w:bCs/>
          <w:lang/>
        </w:rPr>
        <w:t>Failover Group voor automatische database failover (1 uur RTO)</w:t>
      </w:r>
    </w:p>
    <w:p w14:paraId="035ED419" w14:textId="77777777" w:rsidR="006B0CB6" w:rsidRPr="006B0CB6" w:rsidRDefault="006B0CB6" w:rsidP="006B0CB6">
      <w:pPr>
        <w:numPr>
          <w:ilvl w:val="0"/>
          <w:numId w:val="6"/>
        </w:numPr>
        <w:rPr>
          <w:b/>
          <w:bCs/>
          <w:lang/>
        </w:rPr>
      </w:pPr>
      <w:r w:rsidRPr="006B0CB6">
        <w:rPr>
          <w:b/>
          <w:bCs/>
          <w:lang/>
        </w:rPr>
        <w:t>Azure Backup Vault met geo-redundante backups (AVG-compliant)</w:t>
      </w:r>
    </w:p>
    <w:p w14:paraId="67FB6B2B" w14:textId="77777777" w:rsidR="006B0CB6" w:rsidRPr="006B0CB6" w:rsidRDefault="006B0CB6" w:rsidP="006B0CB6">
      <w:pPr>
        <w:numPr>
          <w:ilvl w:val="0"/>
          <w:numId w:val="6"/>
        </w:numPr>
        <w:rPr>
          <w:b/>
          <w:bCs/>
          <w:lang/>
        </w:rPr>
      </w:pPr>
      <w:r w:rsidRPr="006B0CB6">
        <w:rPr>
          <w:b/>
          <w:bCs/>
          <w:lang/>
        </w:rPr>
        <w:t>Cost Management budgets met email alerts</w:t>
      </w:r>
    </w:p>
    <w:p w14:paraId="334B3148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>Belangrijkste Outputs: Storage account keys, SQL connection strings, backup vault ID</w:t>
      </w:r>
    </w:p>
    <w:p w14:paraId="66AE56C5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pict w14:anchorId="63A5416A">
          <v:rect id="_x0000_i1049" style="width:0;height:1.5pt" o:hralign="center" o:hrstd="t" o:hr="t" fillcolor="#a0a0a0" stroked="f"/>
        </w:pict>
      </w:r>
    </w:p>
    <w:p w14:paraId="4943A593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>Security Module</w:t>
      </w:r>
    </w:p>
    <w:p w14:paraId="4333C25B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>Doel: Centraal beveiligingsbeheer en compliance</w:t>
      </w:r>
    </w:p>
    <w:p w14:paraId="33B4019D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>Bevat:</w:t>
      </w:r>
    </w:p>
    <w:p w14:paraId="1BAEB4BC" w14:textId="77777777" w:rsidR="006B0CB6" w:rsidRPr="006B0CB6" w:rsidRDefault="006B0CB6" w:rsidP="006B0CB6">
      <w:pPr>
        <w:numPr>
          <w:ilvl w:val="0"/>
          <w:numId w:val="7"/>
        </w:numPr>
        <w:rPr>
          <w:b/>
          <w:bCs/>
          <w:lang/>
        </w:rPr>
      </w:pPr>
      <w:r w:rsidRPr="006B0CB6">
        <w:rPr>
          <w:b/>
          <w:bCs/>
          <w:lang/>
        </w:rPr>
        <w:t>Premium Key Vault met HSM-backed keys en network access restrictions</w:t>
      </w:r>
    </w:p>
    <w:p w14:paraId="18585BD4" w14:textId="77777777" w:rsidR="006B0CB6" w:rsidRPr="006B0CB6" w:rsidRDefault="006B0CB6" w:rsidP="006B0CB6">
      <w:pPr>
        <w:numPr>
          <w:ilvl w:val="0"/>
          <w:numId w:val="7"/>
        </w:numPr>
        <w:rPr>
          <w:b/>
          <w:bCs/>
          <w:lang/>
        </w:rPr>
      </w:pPr>
      <w:r w:rsidRPr="006B0CB6">
        <w:rPr>
          <w:b/>
          <w:bCs/>
          <w:lang/>
        </w:rPr>
        <w:t>Managed Identity voor VM's om veilig toegang te krijgen tot Key Vault</w:t>
      </w:r>
    </w:p>
    <w:p w14:paraId="10C78B17" w14:textId="77777777" w:rsidR="006B0CB6" w:rsidRPr="006B0CB6" w:rsidRDefault="006B0CB6" w:rsidP="006B0CB6">
      <w:pPr>
        <w:numPr>
          <w:ilvl w:val="0"/>
          <w:numId w:val="7"/>
        </w:numPr>
        <w:rPr>
          <w:b/>
          <w:bCs/>
          <w:lang/>
        </w:rPr>
      </w:pPr>
      <w:r w:rsidRPr="006B0CB6">
        <w:rPr>
          <w:b/>
          <w:bCs/>
          <w:lang/>
        </w:rPr>
        <w:t>Azure AD Conditional Access Policy voor MFA-verplichting beheerders</w:t>
      </w:r>
    </w:p>
    <w:p w14:paraId="522FB83D" w14:textId="77777777" w:rsidR="006B0CB6" w:rsidRPr="006B0CB6" w:rsidRDefault="006B0CB6" w:rsidP="006B0CB6">
      <w:pPr>
        <w:numPr>
          <w:ilvl w:val="0"/>
          <w:numId w:val="7"/>
        </w:numPr>
        <w:rPr>
          <w:b/>
          <w:bCs/>
          <w:lang/>
        </w:rPr>
      </w:pPr>
      <w:r w:rsidRPr="006B0CB6">
        <w:rPr>
          <w:b/>
          <w:bCs/>
          <w:lang/>
        </w:rPr>
        <w:t>Network Security Groups voor verschillende subnet types (frontend, backend, database, IoT, guest WiFi)</w:t>
      </w:r>
    </w:p>
    <w:p w14:paraId="0BBBCF8F" w14:textId="77777777" w:rsidR="006B0CB6" w:rsidRPr="006B0CB6" w:rsidRDefault="006B0CB6" w:rsidP="006B0CB6">
      <w:pPr>
        <w:numPr>
          <w:ilvl w:val="0"/>
          <w:numId w:val="7"/>
        </w:numPr>
        <w:rPr>
          <w:b/>
          <w:bCs/>
          <w:lang/>
        </w:rPr>
      </w:pPr>
      <w:r w:rsidRPr="006B0CB6">
        <w:rPr>
          <w:b/>
          <w:bCs/>
          <w:lang/>
        </w:rPr>
        <w:t>Azure Defender/Security Center configuratie (DISABLED voor kostenoptimalisatie)</w:t>
      </w:r>
    </w:p>
    <w:p w14:paraId="3F165ACB" w14:textId="77777777" w:rsidR="006B0CB6" w:rsidRPr="006B0CB6" w:rsidRDefault="006B0CB6" w:rsidP="006B0CB6">
      <w:pPr>
        <w:numPr>
          <w:ilvl w:val="0"/>
          <w:numId w:val="7"/>
        </w:numPr>
        <w:rPr>
          <w:b/>
          <w:bCs/>
          <w:lang/>
        </w:rPr>
      </w:pPr>
      <w:r w:rsidRPr="006B0CB6">
        <w:rPr>
          <w:b/>
          <w:bCs/>
          <w:lang/>
        </w:rPr>
        <w:t>Log Analytics Workspace voor security monitoring</w:t>
      </w:r>
    </w:p>
    <w:p w14:paraId="57A60047" w14:textId="77777777" w:rsidR="006B0CB6" w:rsidRPr="006B0CB6" w:rsidRDefault="006B0CB6" w:rsidP="006B0CB6">
      <w:pPr>
        <w:numPr>
          <w:ilvl w:val="0"/>
          <w:numId w:val="7"/>
        </w:numPr>
        <w:rPr>
          <w:b/>
          <w:bCs/>
          <w:lang/>
        </w:rPr>
      </w:pPr>
      <w:r w:rsidRPr="006B0CB6">
        <w:rPr>
          <w:b/>
          <w:bCs/>
          <w:lang/>
        </w:rPr>
        <w:t>Recovery Services Vault met geo-redundante backups en yearly retention</w:t>
      </w:r>
    </w:p>
    <w:p w14:paraId="1665782A" w14:textId="77777777" w:rsidR="006B0CB6" w:rsidRPr="006B0CB6" w:rsidRDefault="006B0CB6" w:rsidP="006B0CB6">
      <w:pPr>
        <w:numPr>
          <w:ilvl w:val="0"/>
          <w:numId w:val="7"/>
        </w:numPr>
        <w:rPr>
          <w:b/>
          <w:bCs/>
          <w:lang/>
        </w:rPr>
      </w:pPr>
      <w:r w:rsidRPr="006B0CB6">
        <w:rPr>
          <w:b/>
          <w:bCs/>
          <w:lang/>
        </w:rPr>
        <w:t>Encryption keys voor disk encryption</w:t>
      </w:r>
    </w:p>
    <w:p w14:paraId="4DBFAAF7" w14:textId="77777777" w:rsidR="006B0CB6" w:rsidRPr="006B0CB6" w:rsidRDefault="006B0CB6" w:rsidP="006B0CB6">
      <w:pPr>
        <w:numPr>
          <w:ilvl w:val="0"/>
          <w:numId w:val="7"/>
        </w:numPr>
        <w:rPr>
          <w:b/>
          <w:bCs/>
          <w:lang/>
        </w:rPr>
      </w:pPr>
      <w:r w:rsidRPr="006B0CB6">
        <w:rPr>
          <w:b/>
          <w:bCs/>
          <w:lang/>
        </w:rPr>
        <w:t>Security monitoring met automated alerting via Action Groups</w:t>
      </w:r>
    </w:p>
    <w:p w14:paraId="4D0E990D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>Belangrijkste Outputs: Key Vault URI, Managed Identity ID, NSG IDs, security monitoring workspace</w:t>
      </w:r>
    </w:p>
    <w:p w14:paraId="441260F6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pict w14:anchorId="55CB626A">
          <v:rect id="_x0000_i1050" style="width:0;height:1.5pt" o:hralign="center" o:hrstd="t" o:hr="t" fillcolor="#a0a0a0" stroked="f"/>
        </w:pict>
      </w:r>
    </w:p>
    <w:p w14:paraId="101EA406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 xml:space="preserve">Networking Module </w:t>
      </w:r>
      <w:r w:rsidRPr="006B0CB6">
        <w:rPr>
          <w:rFonts w:ascii="Segoe UI Emoji" w:hAnsi="Segoe UI Emoji" w:cs="Segoe UI Emoji"/>
          <w:b/>
          <w:bCs/>
          <w:lang/>
        </w:rPr>
        <w:t>⚡</w:t>
      </w:r>
      <w:r w:rsidRPr="006B0CB6">
        <w:rPr>
          <w:b/>
          <w:bCs/>
          <w:lang/>
        </w:rPr>
        <w:t xml:space="preserve"> KOSTENGEOPTIMALISEERD</w:t>
      </w:r>
    </w:p>
    <w:p w14:paraId="028727D1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>Doel: Hub-and-spoke netwerkarchitectuur met multi-country ondersteuning</w:t>
      </w:r>
    </w:p>
    <w:p w14:paraId="160F21CB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>Bevat:</w:t>
      </w:r>
    </w:p>
    <w:p w14:paraId="5D902A4F" w14:textId="77777777" w:rsidR="006B0CB6" w:rsidRPr="006B0CB6" w:rsidRDefault="006B0CB6" w:rsidP="006B0CB6">
      <w:pPr>
        <w:numPr>
          <w:ilvl w:val="0"/>
          <w:numId w:val="8"/>
        </w:numPr>
        <w:rPr>
          <w:b/>
          <w:bCs/>
          <w:lang/>
        </w:rPr>
      </w:pPr>
      <w:r w:rsidRPr="006B0CB6">
        <w:rPr>
          <w:b/>
          <w:bCs/>
          <w:lang/>
        </w:rPr>
        <w:lastRenderedPageBreak/>
        <w:t xml:space="preserve">Hub Virtual Network (10.0.0.0/16) met VPN Gateway, </w:t>
      </w:r>
      <w:del w:id="0" w:author="Unknown">
        <w:r w:rsidRPr="006B0CB6">
          <w:rPr>
            <w:b/>
            <w:bCs/>
            <w:lang/>
          </w:rPr>
          <w:delText>Azure Firewall</w:delText>
        </w:r>
      </w:del>
      <w:r w:rsidRPr="006B0CB6">
        <w:rPr>
          <w:b/>
          <w:bCs/>
          <w:lang/>
        </w:rPr>
        <w:t xml:space="preserve"> (DISABLED), </w:t>
      </w:r>
      <w:del w:id="1" w:author="Unknown">
        <w:r w:rsidRPr="006B0CB6">
          <w:rPr>
            <w:b/>
            <w:bCs/>
            <w:lang/>
          </w:rPr>
          <w:delText>Bastion</w:delText>
        </w:r>
      </w:del>
      <w:r w:rsidRPr="006B0CB6">
        <w:rPr>
          <w:b/>
          <w:bCs/>
          <w:lang/>
        </w:rPr>
        <w:t xml:space="preserve"> (DISABLED)</w:t>
      </w:r>
    </w:p>
    <w:p w14:paraId="7EB40711" w14:textId="77777777" w:rsidR="006B0CB6" w:rsidRPr="006B0CB6" w:rsidRDefault="006B0CB6" w:rsidP="006B0CB6">
      <w:pPr>
        <w:numPr>
          <w:ilvl w:val="0"/>
          <w:numId w:val="8"/>
        </w:numPr>
        <w:rPr>
          <w:b/>
          <w:bCs/>
          <w:lang/>
        </w:rPr>
      </w:pPr>
      <w:r w:rsidRPr="006B0CB6">
        <w:rPr>
          <w:b/>
          <w:bCs/>
          <w:lang/>
        </w:rPr>
        <w:t>Workload Spoke VNet (10.1.0.0/16) voor Azure applicaties</w:t>
      </w:r>
    </w:p>
    <w:p w14:paraId="5B80065E" w14:textId="77777777" w:rsidR="006B0CB6" w:rsidRPr="006B0CB6" w:rsidRDefault="006B0CB6" w:rsidP="006B0CB6">
      <w:pPr>
        <w:numPr>
          <w:ilvl w:val="0"/>
          <w:numId w:val="8"/>
        </w:numPr>
        <w:rPr>
          <w:b/>
          <w:bCs/>
          <w:lang/>
        </w:rPr>
      </w:pPr>
      <w:r w:rsidRPr="006B0CB6">
        <w:rPr>
          <w:b/>
          <w:bCs/>
          <w:lang/>
        </w:rPr>
        <w:t xml:space="preserve">Park Spoke VNets per land: </w:t>
      </w:r>
    </w:p>
    <w:p w14:paraId="59813344" w14:textId="77777777" w:rsidR="006B0CB6" w:rsidRPr="006B0CB6" w:rsidRDefault="006B0CB6" w:rsidP="006B0CB6">
      <w:pPr>
        <w:numPr>
          <w:ilvl w:val="1"/>
          <w:numId w:val="8"/>
        </w:numPr>
        <w:rPr>
          <w:b/>
          <w:bCs/>
          <w:lang/>
        </w:rPr>
      </w:pPr>
      <w:r w:rsidRPr="006B0CB6">
        <w:rPr>
          <w:b/>
          <w:bCs/>
          <w:lang/>
        </w:rPr>
        <w:t>Nederland: 10.101.0.0/16</w:t>
      </w:r>
    </w:p>
    <w:p w14:paraId="4C989FDA" w14:textId="77777777" w:rsidR="006B0CB6" w:rsidRPr="006B0CB6" w:rsidRDefault="006B0CB6" w:rsidP="006B0CB6">
      <w:pPr>
        <w:numPr>
          <w:ilvl w:val="1"/>
          <w:numId w:val="8"/>
        </w:numPr>
        <w:rPr>
          <w:b/>
          <w:bCs/>
          <w:lang/>
        </w:rPr>
      </w:pPr>
      <w:r w:rsidRPr="006B0CB6">
        <w:rPr>
          <w:b/>
          <w:bCs/>
          <w:lang/>
        </w:rPr>
        <w:t>België: 10.110.0.0/16</w:t>
      </w:r>
    </w:p>
    <w:p w14:paraId="16395A78" w14:textId="77777777" w:rsidR="006B0CB6" w:rsidRPr="006B0CB6" w:rsidRDefault="006B0CB6" w:rsidP="006B0CB6">
      <w:pPr>
        <w:numPr>
          <w:ilvl w:val="1"/>
          <w:numId w:val="8"/>
        </w:numPr>
        <w:rPr>
          <w:b/>
          <w:bCs/>
          <w:lang/>
        </w:rPr>
      </w:pPr>
      <w:r w:rsidRPr="006B0CB6">
        <w:rPr>
          <w:b/>
          <w:bCs/>
          <w:lang/>
        </w:rPr>
        <w:t>Duitsland: 10.120.0.0/16</w:t>
      </w:r>
    </w:p>
    <w:p w14:paraId="31507321" w14:textId="77777777" w:rsidR="006B0CB6" w:rsidRPr="006B0CB6" w:rsidRDefault="006B0CB6" w:rsidP="006B0CB6">
      <w:pPr>
        <w:numPr>
          <w:ilvl w:val="0"/>
          <w:numId w:val="8"/>
        </w:numPr>
        <w:rPr>
          <w:b/>
          <w:bCs/>
          <w:lang/>
        </w:rPr>
      </w:pPr>
      <w:r w:rsidRPr="006B0CB6">
        <w:rPr>
          <w:b/>
          <w:bCs/>
          <w:lang/>
        </w:rPr>
        <w:t>VLAN Segmentatie per park: Corporate (beheerd), Guest WiFi, IoT devices, Point-of-Sale</w:t>
      </w:r>
    </w:p>
    <w:p w14:paraId="765D820A" w14:textId="77777777" w:rsidR="006B0CB6" w:rsidRPr="006B0CB6" w:rsidRDefault="006B0CB6" w:rsidP="006B0CB6">
      <w:pPr>
        <w:numPr>
          <w:ilvl w:val="0"/>
          <w:numId w:val="8"/>
        </w:numPr>
        <w:rPr>
          <w:b/>
          <w:bCs/>
          <w:lang/>
        </w:rPr>
      </w:pPr>
      <w:r w:rsidRPr="006B0CB6">
        <w:rPr>
          <w:b/>
          <w:bCs/>
          <w:lang/>
        </w:rPr>
        <w:t>VPN Gateway (VpnGw1 - dev size) voor 30+ park verbindingen met BGP</w:t>
      </w:r>
    </w:p>
    <w:p w14:paraId="7C52BDA7" w14:textId="77777777" w:rsidR="006B0CB6" w:rsidRPr="006B0CB6" w:rsidRDefault="006B0CB6" w:rsidP="006B0CB6">
      <w:pPr>
        <w:numPr>
          <w:ilvl w:val="0"/>
          <w:numId w:val="8"/>
        </w:numPr>
        <w:rPr>
          <w:b/>
          <w:bCs/>
          <w:lang/>
        </w:rPr>
      </w:pPr>
      <w:r w:rsidRPr="006B0CB6">
        <w:rPr>
          <w:b/>
          <w:bCs/>
          <w:lang/>
        </w:rPr>
        <w:t>4 VPN Site-to-Site Connections (alle parks - NL-01 voor Netlab, andere voor toekomst)</w:t>
      </w:r>
    </w:p>
    <w:p w14:paraId="0D42B1F9" w14:textId="77777777" w:rsidR="006B0CB6" w:rsidRPr="006B0CB6" w:rsidRDefault="006B0CB6" w:rsidP="006B0CB6">
      <w:pPr>
        <w:numPr>
          <w:ilvl w:val="0"/>
          <w:numId w:val="8"/>
        </w:numPr>
        <w:rPr>
          <w:b/>
          <w:bCs/>
          <w:lang/>
        </w:rPr>
      </w:pPr>
      <w:del w:id="2" w:author="Unknown">
        <w:r w:rsidRPr="006B0CB6">
          <w:rPr>
            <w:b/>
            <w:bCs/>
            <w:lang/>
          </w:rPr>
          <w:delText>Azure Firewall</w:delText>
        </w:r>
      </w:del>
      <w:r w:rsidRPr="006B0CB6">
        <w:rPr>
          <w:b/>
          <w:bCs/>
          <w:lang/>
        </w:rPr>
        <w:t xml:space="preserve"> voor centralized security filtering (DISABLED - €500/maand besparing)</w:t>
      </w:r>
    </w:p>
    <w:p w14:paraId="52B24C23" w14:textId="77777777" w:rsidR="006B0CB6" w:rsidRPr="006B0CB6" w:rsidRDefault="006B0CB6" w:rsidP="006B0CB6">
      <w:pPr>
        <w:numPr>
          <w:ilvl w:val="0"/>
          <w:numId w:val="8"/>
        </w:numPr>
        <w:rPr>
          <w:b/>
          <w:bCs/>
          <w:lang/>
        </w:rPr>
      </w:pPr>
      <w:del w:id="3" w:author="Unknown">
        <w:r w:rsidRPr="006B0CB6">
          <w:rPr>
            <w:b/>
            <w:bCs/>
            <w:lang/>
          </w:rPr>
          <w:delText>Azure Bastion</w:delText>
        </w:r>
      </w:del>
      <w:r w:rsidRPr="006B0CB6">
        <w:rPr>
          <w:b/>
          <w:bCs/>
          <w:lang/>
        </w:rPr>
        <w:t xml:space="preserve"> voor secure management toegang (DISABLED - €140/maand besparing)</w:t>
      </w:r>
    </w:p>
    <w:p w14:paraId="1D1FBAC6" w14:textId="77777777" w:rsidR="006B0CB6" w:rsidRPr="006B0CB6" w:rsidRDefault="006B0CB6" w:rsidP="006B0CB6">
      <w:pPr>
        <w:numPr>
          <w:ilvl w:val="0"/>
          <w:numId w:val="8"/>
        </w:numPr>
        <w:rPr>
          <w:b/>
          <w:bCs/>
          <w:lang/>
        </w:rPr>
      </w:pPr>
      <w:r w:rsidRPr="006B0CB6">
        <w:rPr>
          <w:b/>
          <w:bCs/>
          <w:lang/>
        </w:rPr>
        <w:t>VNet Peerings tussen hub en alle spokes</w:t>
      </w:r>
    </w:p>
    <w:p w14:paraId="654D1286" w14:textId="77777777" w:rsidR="006B0CB6" w:rsidRPr="006B0CB6" w:rsidRDefault="006B0CB6" w:rsidP="006B0CB6">
      <w:pPr>
        <w:numPr>
          <w:ilvl w:val="0"/>
          <w:numId w:val="8"/>
        </w:numPr>
        <w:rPr>
          <w:b/>
          <w:bCs/>
          <w:lang/>
        </w:rPr>
      </w:pPr>
      <w:r w:rsidRPr="006B0CB6">
        <w:rPr>
          <w:b/>
          <w:bCs/>
          <w:lang/>
        </w:rPr>
        <w:t>Restrictieve NSGs met deny-all defaults en gelaagde beveiliging</w:t>
      </w:r>
    </w:p>
    <w:p w14:paraId="58CC7B4A" w14:textId="77777777" w:rsidR="006B0CB6" w:rsidRPr="006B0CB6" w:rsidRDefault="006B0CB6" w:rsidP="006B0CB6">
      <w:pPr>
        <w:numPr>
          <w:ilvl w:val="0"/>
          <w:numId w:val="8"/>
        </w:numPr>
        <w:rPr>
          <w:b/>
          <w:bCs/>
          <w:lang/>
        </w:rPr>
      </w:pPr>
      <w:r w:rsidRPr="006B0CB6">
        <w:rPr>
          <w:b/>
          <w:bCs/>
          <w:lang/>
        </w:rPr>
        <w:t>Private DNS Zone (fonteyn.internal) voor hybrid name resolution</w:t>
      </w:r>
    </w:p>
    <w:p w14:paraId="37A2B334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>Belangrijkste Outputs: VNet IDs, subnet IDs, VPN Gateway IP, NSG IDs, conditional firewall/bastion outputs (null)</w:t>
      </w:r>
    </w:p>
    <w:p w14:paraId="77C1AC40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pict w14:anchorId="768B4D5A">
          <v:rect id="_x0000_i1051" style="width:0;height:1.5pt" o:hralign="center" o:hrstd="t" o:hr="t" fillcolor="#a0a0a0" stroked="f"/>
        </w:pict>
      </w:r>
    </w:p>
    <w:p w14:paraId="5BFA15B3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 xml:space="preserve">Compute Module </w:t>
      </w:r>
      <w:r w:rsidRPr="006B0CB6">
        <w:rPr>
          <w:rFonts w:ascii="Segoe UI Emoji" w:hAnsi="Segoe UI Emoji" w:cs="Segoe UI Emoji"/>
          <w:b/>
          <w:bCs/>
          <w:lang/>
        </w:rPr>
        <w:t>📉</w:t>
      </w:r>
      <w:r w:rsidRPr="006B0CB6">
        <w:rPr>
          <w:b/>
          <w:bCs/>
          <w:lang/>
        </w:rPr>
        <w:t xml:space="preserve"> DEV-SIZED</w:t>
      </w:r>
    </w:p>
    <w:p w14:paraId="241F5702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>Doel: VM's en load balancing conform technisch ontwerp specificaties</w:t>
      </w:r>
    </w:p>
    <w:p w14:paraId="6159BF8A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>Bevat:</w:t>
      </w:r>
    </w:p>
    <w:p w14:paraId="4B160CD7" w14:textId="77777777" w:rsidR="006B0CB6" w:rsidRPr="006B0CB6" w:rsidRDefault="006B0CB6" w:rsidP="006B0CB6">
      <w:pPr>
        <w:numPr>
          <w:ilvl w:val="0"/>
          <w:numId w:val="9"/>
        </w:numPr>
        <w:rPr>
          <w:b/>
          <w:bCs/>
          <w:lang/>
        </w:rPr>
      </w:pPr>
      <w:r w:rsidRPr="006B0CB6">
        <w:rPr>
          <w:b/>
          <w:bCs/>
          <w:lang/>
        </w:rPr>
        <w:t xml:space="preserve">Frontend Layer: </w:t>
      </w:r>
    </w:p>
    <w:p w14:paraId="27F769AD" w14:textId="77777777" w:rsidR="006B0CB6" w:rsidRPr="006B0CB6" w:rsidRDefault="006B0CB6" w:rsidP="006B0CB6">
      <w:pPr>
        <w:numPr>
          <w:ilvl w:val="1"/>
          <w:numId w:val="9"/>
        </w:numPr>
        <w:rPr>
          <w:b/>
          <w:bCs/>
          <w:lang/>
        </w:rPr>
      </w:pPr>
      <w:r w:rsidRPr="006B0CB6">
        <w:rPr>
          <w:b/>
          <w:bCs/>
          <w:lang/>
        </w:rPr>
        <w:t>Virtual Machine Scale Set met D4s_v5 (4 vCPU, 16GB RAM) - dev size</w:t>
      </w:r>
    </w:p>
    <w:p w14:paraId="599DD5F5" w14:textId="77777777" w:rsidR="006B0CB6" w:rsidRPr="006B0CB6" w:rsidRDefault="006B0CB6" w:rsidP="006B0CB6">
      <w:pPr>
        <w:numPr>
          <w:ilvl w:val="1"/>
          <w:numId w:val="9"/>
        </w:numPr>
        <w:rPr>
          <w:b/>
          <w:bCs/>
          <w:lang/>
        </w:rPr>
      </w:pPr>
      <w:r w:rsidRPr="006B0CB6">
        <w:rPr>
          <w:b/>
          <w:bCs/>
          <w:lang/>
        </w:rPr>
        <w:t>Auto-scaling van 2 tot 6 instances (dev limit) op basis van CPU load</w:t>
      </w:r>
    </w:p>
    <w:p w14:paraId="1725F61E" w14:textId="77777777" w:rsidR="006B0CB6" w:rsidRPr="006B0CB6" w:rsidRDefault="006B0CB6" w:rsidP="006B0CB6">
      <w:pPr>
        <w:numPr>
          <w:ilvl w:val="1"/>
          <w:numId w:val="9"/>
        </w:numPr>
        <w:rPr>
          <w:b/>
          <w:bCs/>
          <w:lang/>
        </w:rPr>
      </w:pPr>
      <w:r w:rsidRPr="006B0CB6">
        <w:rPr>
          <w:b/>
          <w:bCs/>
          <w:lang/>
        </w:rPr>
        <w:t>Public Load Balancer met HTTP/HTTPS endpoints</w:t>
      </w:r>
    </w:p>
    <w:p w14:paraId="265F95C5" w14:textId="77777777" w:rsidR="006B0CB6" w:rsidRPr="006B0CB6" w:rsidRDefault="006B0CB6" w:rsidP="006B0CB6">
      <w:pPr>
        <w:numPr>
          <w:ilvl w:val="0"/>
          <w:numId w:val="9"/>
        </w:numPr>
        <w:rPr>
          <w:b/>
          <w:bCs/>
          <w:lang/>
        </w:rPr>
      </w:pPr>
      <w:r w:rsidRPr="006B0CB6">
        <w:rPr>
          <w:b/>
          <w:bCs/>
          <w:lang/>
        </w:rPr>
        <w:t xml:space="preserve">Backend Layer: </w:t>
      </w:r>
    </w:p>
    <w:p w14:paraId="3C017B3C" w14:textId="77777777" w:rsidR="006B0CB6" w:rsidRPr="006B0CB6" w:rsidRDefault="006B0CB6" w:rsidP="006B0CB6">
      <w:pPr>
        <w:numPr>
          <w:ilvl w:val="1"/>
          <w:numId w:val="9"/>
        </w:numPr>
        <w:rPr>
          <w:b/>
          <w:bCs/>
          <w:lang/>
        </w:rPr>
      </w:pPr>
      <w:r w:rsidRPr="006B0CB6">
        <w:rPr>
          <w:b/>
          <w:bCs/>
          <w:lang/>
        </w:rPr>
        <w:t>2x vaste VM's met D4s_v5 (4 vCPU, 16GB RAM) - dev size &amp; count</w:t>
      </w:r>
    </w:p>
    <w:p w14:paraId="1FE19061" w14:textId="77777777" w:rsidR="006B0CB6" w:rsidRPr="006B0CB6" w:rsidRDefault="006B0CB6" w:rsidP="006B0CB6">
      <w:pPr>
        <w:numPr>
          <w:ilvl w:val="1"/>
          <w:numId w:val="9"/>
        </w:numPr>
        <w:rPr>
          <w:b/>
          <w:bCs/>
          <w:lang/>
        </w:rPr>
      </w:pPr>
      <w:r w:rsidRPr="006B0CB6">
        <w:rPr>
          <w:b/>
          <w:bCs/>
          <w:lang/>
        </w:rPr>
        <w:t>Availability Set voor high availability</w:t>
      </w:r>
    </w:p>
    <w:p w14:paraId="2B6C9C13" w14:textId="77777777" w:rsidR="006B0CB6" w:rsidRPr="006B0CB6" w:rsidRDefault="006B0CB6" w:rsidP="006B0CB6">
      <w:pPr>
        <w:numPr>
          <w:ilvl w:val="0"/>
          <w:numId w:val="9"/>
        </w:numPr>
        <w:rPr>
          <w:b/>
          <w:bCs/>
          <w:lang/>
        </w:rPr>
      </w:pPr>
      <w:r w:rsidRPr="006B0CB6">
        <w:rPr>
          <w:b/>
          <w:bCs/>
          <w:lang/>
        </w:rPr>
        <w:t xml:space="preserve">Database Layer: </w:t>
      </w:r>
    </w:p>
    <w:p w14:paraId="00AC5FA5" w14:textId="77777777" w:rsidR="006B0CB6" w:rsidRPr="006B0CB6" w:rsidRDefault="006B0CB6" w:rsidP="006B0CB6">
      <w:pPr>
        <w:numPr>
          <w:ilvl w:val="1"/>
          <w:numId w:val="9"/>
        </w:numPr>
        <w:rPr>
          <w:b/>
          <w:bCs/>
          <w:lang/>
        </w:rPr>
      </w:pPr>
      <w:r w:rsidRPr="006B0CB6">
        <w:rPr>
          <w:b/>
          <w:bCs/>
          <w:lang/>
        </w:rPr>
        <w:lastRenderedPageBreak/>
        <w:t>1x database VM met E4ds_v5 (4 vCPU, 32GB RAM) - dev size &amp; count</w:t>
      </w:r>
    </w:p>
    <w:p w14:paraId="6FDDEF24" w14:textId="77777777" w:rsidR="006B0CB6" w:rsidRPr="006B0CB6" w:rsidRDefault="006B0CB6" w:rsidP="006B0CB6">
      <w:pPr>
        <w:numPr>
          <w:ilvl w:val="1"/>
          <w:numId w:val="9"/>
        </w:numPr>
        <w:rPr>
          <w:b/>
          <w:bCs/>
          <w:lang/>
        </w:rPr>
      </w:pPr>
      <w:r w:rsidRPr="006B0CB6">
        <w:rPr>
          <w:b/>
          <w:bCs/>
          <w:lang/>
        </w:rPr>
        <w:t>Extra 256GB Premium SSD data disks - dev size</w:t>
      </w:r>
    </w:p>
    <w:p w14:paraId="302C2CBE" w14:textId="77777777" w:rsidR="006B0CB6" w:rsidRPr="006B0CB6" w:rsidRDefault="006B0CB6" w:rsidP="006B0CB6">
      <w:pPr>
        <w:numPr>
          <w:ilvl w:val="1"/>
          <w:numId w:val="9"/>
        </w:numPr>
        <w:rPr>
          <w:b/>
          <w:bCs/>
          <w:lang/>
        </w:rPr>
      </w:pPr>
      <w:r w:rsidRPr="006B0CB6">
        <w:rPr>
          <w:b/>
          <w:bCs/>
          <w:lang/>
        </w:rPr>
        <w:t>Internal Load Balancer voor database redundancy</w:t>
      </w:r>
    </w:p>
    <w:p w14:paraId="29BD535C" w14:textId="77777777" w:rsidR="006B0CB6" w:rsidRPr="006B0CB6" w:rsidRDefault="006B0CB6" w:rsidP="006B0CB6">
      <w:pPr>
        <w:numPr>
          <w:ilvl w:val="1"/>
          <w:numId w:val="9"/>
        </w:numPr>
        <w:rPr>
          <w:b/>
          <w:bCs/>
          <w:lang/>
        </w:rPr>
      </w:pPr>
      <w:r w:rsidRPr="006B0CB6">
        <w:rPr>
          <w:b/>
          <w:bCs/>
          <w:lang/>
        </w:rPr>
        <w:t>Availability Set voor high availability</w:t>
      </w:r>
    </w:p>
    <w:p w14:paraId="5F33BE32" w14:textId="77777777" w:rsidR="006B0CB6" w:rsidRPr="006B0CB6" w:rsidRDefault="006B0CB6" w:rsidP="006B0CB6">
      <w:pPr>
        <w:numPr>
          <w:ilvl w:val="0"/>
          <w:numId w:val="9"/>
        </w:numPr>
        <w:rPr>
          <w:b/>
          <w:bCs/>
          <w:lang/>
        </w:rPr>
      </w:pPr>
      <w:r w:rsidRPr="006B0CB6">
        <w:rPr>
          <w:b/>
          <w:bCs/>
          <w:lang/>
        </w:rPr>
        <w:t>All VM's: Ubuntu 22.04 LTS, Premium SSD, Managed Identity, SSH keys</w:t>
      </w:r>
    </w:p>
    <w:p w14:paraId="5F1472D5" w14:textId="77777777" w:rsidR="006B0CB6" w:rsidRPr="006B0CB6" w:rsidRDefault="006B0CB6" w:rsidP="006B0CB6">
      <w:pPr>
        <w:numPr>
          <w:ilvl w:val="0"/>
          <w:numId w:val="9"/>
        </w:numPr>
        <w:rPr>
          <w:b/>
          <w:bCs/>
          <w:lang/>
        </w:rPr>
      </w:pPr>
      <w:r w:rsidRPr="006B0CB6">
        <w:rPr>
          <w:b/>
          <w:bCs/>
          <w:lang/>
        </w:rPr>
        <w:t>Load Balancer Health Probes en traffic distribution rules</w:t>
      </w:r>
    </w:p>
    <w:p w14:paraId="2E863A15" w14:textId="77777777" w:rsidR="006B0CB6" w:rsidRPr="006B0CB6" w:rsidRDefault="006B0CB6" w:rsidP="006B0CB6">
      <w:pPr>
        <w:numPr>
          <w:ilvl w:val="0"/>
          <w:numId w:val="9"/>
        </w:numPr>
        <w:rPr>
          <w:b/>
          <w:bCs/>
          <w:lang/>
        </w:rPr>
      </w:pPr>
      <w:r w:rsidRPr="006B0CB6">
        <w:rPr>
          <w:b/>
          <w:bCs/>
          <w:lang/>
        </w:rPr>
        <w:t>Direct SSH Access (geen Bastion - development mode)</w:t>
      </w:r>
    </w:p>
    <w:p w14:paraId="6E6F1643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>Belangrijkste Outputs: VM IDs, load balancer IPs, private IP addresses per tier</w:t>
      </w:r>
    </w:p>
    <w:p w14:paraId="36B5F1FD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pict w14:anchorId="59237586">
          <v:rect id="_x0000_i1052" style="width:0;height:1.5pt" o:hralign="center" o:hrstd="t" o:hr="t" fillcolor="#a0a0a0" stroked="f"/>
        </w:pict>
      </w:r>
    </w:p>
    <w:p w14:paraId="7D11553E" w14:textId="2B3ADBE2" w:rsidR="006B0CB6" w:rsidRPr="006B0CB6" w:rsidRDefault="006B0CB6" w:rsidP="006B0CB6">
      <w:pPr>
        <w:rPr>
          <w:b/>
          <w:bCs/>
          <w:lang w:val="en-US"/>
        </w:rPr>
      </w:pPr>
      <w:r w:rsidRPr="006B0CB6">
        <w:rPr>
          <w:b/>
          <w:bCs/>
          <w:lang/>
        </w:rPr>
        <w:t xml:space="preserve">Totaal Overzicht </w:t>
      </w:r>
    </w:p>
    <w:p w14:paraId="1D001FAA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b/>
          <w:bCs/>
          <w:lang/>
        </w:rPr>
        <w:t>Infrastructure-as-Code voor:</w:t>
      </w:r>
    </w:p>
    <w:p w14:paraId="28CB8537" w14:textId="77777777" w:rsidR="006B0CB6" w:rsidRPr="006B0CB6" w:rsidRDefault="006B0CB6" w:rsidP="006B0CB6">
      <w:pPr>
        <w:numPr>
          <w:ilvl w:val="0"/>
          <w:numId w:val="10"/>
        </w:numPr>
        <w:rPr>
          <w:b/>
          <w:bCs/>
          <w:lang/>
        </w:rPr>
      </w:pPr>
      <w:r w:rsidRPr="006B0CB6">
        <w:rPr>
          <w:b/>
          <w:bCs/>
          <w:lang/>
        </w:rPr>
        <w:t>5 Azure VNets (1 hub + 1 workload + 3 park VNets)</w:t>
      </w:r>
    </w:p>
    <w:p w14:paraId="22C25B42" w14:textId="77777777" w:rsidR="006B0CB6" w:rsidRPr="006B0CB6" w:rsidRDefault="006B0CB6" w:rsidP="006B0CB6">
      <w:pPr>
        <w:numPr>
          <w:ilvl w:val="0"/>
          <w:numId w:val="10"/>
        </w:numPr>
        <w:rPr>
          <w:b/>
          <w:bCs/>
          <w:lang/>
        </w:rPr>
      </w:pPr>
      <w:r w:rsidRPr="006B0CB6">
        <w:rPr>
          <w:b/>
          <w:bCs/>
          <w:lang/>
        </w:rPr>
        <w:t>5 Virtual Machines (2-6 frontend via VMSS + 2 backend + 1 database) - dev sizing</w:t>
      </w:r>
    </w:p>
    <w:p w14:paraId="1533C95F" w14:textId="77777777" w:rsidR="006B0CB6" w:rsidRPr="006B0CB6" w:rsidRDefault="006B0CB6" w:rsidP="006B0CB6">
      <w:pPr>
        <w:numPr>
          <w:ilvl w:val="0"/>
          <w:numId w:val="10"/>
        </w:numPr>
        <w:rPr>
          <w:b/>
          <w:bCs/>
          <w:lang/>
        </w:rPr>
      </w:pPr>
      <w:r w:rsidRPr="006B0CB6">
        <w:rPr>
          <w:b/>
          <w:bCs/>
          <w:lang/>
        </w:rPr>
        <w:t>3 Load Balancers (1 public, 1 internal database, 1 VMSS)</w:t>
      </w:r>
    </w:p>
    <w:p w14:paraId="7EC1058B" w14:textId="77777777" w:rsidR="006B0CB6" w:rsidRPr="006B0CB6" w:rsidRDefault="006B0CB6" w:rsidP="006B0CB6">
      <w:pPr>
        <w:numPr>
          <w:ilvl w:val="0"/>
          <w:numId w:val="10"/>
        </w:numPr>
        <w:rPr>
          <w:b/>
          <w:bCs/>
          <w:lang/>
        </w:rPr>
      </w:pPr>
      <w:r w:rsidRPr="006B0CB6">
        <w:rPr>
          <w:b/>
          <w:bCs/>
          <w:lang/>
        </w:rPr>
        <w:t>1 SQL Database met geo-replica (primary + secondary)</w:t>
      </w:r>
    </w:p>
    <w:p w14:paraId="4DFEA300" w14:textId="77777777" w:rsidR="006B0CB6" w:rsidRPr="006B0CB6" w:rsidRDefault="006B0CB6" w:rsidP="006B0CB6">
      <w:pPr>
        <w:numPr>
          <w:ilvl w:val="0"/>
          <w:numId w:val="10"/>
        </w:numPr>
        <w:rPr>
          <w:b/>
          <w:bCs/>
          <w:lang/>
        </w:rPr>
      </w:pPr>
      <w:r w:rsidRPr="006B0CB6">
        <w:rPr>
          <w:b/>
          <w:bCs/>
          <w:lang/>
        </w:rPr>
        <w:t>3 Storage Accounts (premium files, standard, diagnostics)</w:t>
      </w:r>
    </w:p>
    <w:p w14:paraId="3CC01A6E" w14:textId="77777777" w:rsidR="006B0CB6" w:rsidRPr="006B0CB6" w:rsidRDefault="006B0CB6" w:rsidP="006B0CB6">
      <w:pPr>
        <w:numPr>
          <w:ilvl w:val="0"/>
          <w:numId w:val="10"/>
        </w:numPr>
        <w:rPr>
          <w:b/>
          <w:bCs/>
          <w:lang/>
        </w:rPr>
      </w:pPr>
      <w:r w:rsidRPr="006B0CB6">
        <w:rPr>
          <w:b/>
          <w:bCs/>
          <w:lang/>
        </w:rPr>
        <w:t>1 VPN Gateway (VpnGw1) voor 4 park connecties</w:t>
      </w:r>
    </w:p>
    <w:p w14:paraId="30C2C93A" w14:textId="77777777" w:rsidR="006B0CB6" w:rsidRPr="006B0CB6" w:rsidRDefault="006B0CB6" w:rsidP="006B0CB6">
      <w:pPr>
        <w:numPr>
          <w:ilvl w:val="0"/>
          <w:numId w:val="10"/>
        </w:numPr>
        <w:rPr>
          <w:b/>
          <w:bCs/>
          <w:lang/>
        </w:rPr>
      </w:pPr>
      <w:del w:id="4" w:author="Unknown">
        <w:r w:rsidRPr="006B0CB6">
          <w:rPr>
            <w:b/>
            <w:bCs/>
            <w:lang/>
          </w:rPr>
          <w:delText>Azure Firewall + Bastion</w:delText>
        </w:r>
      </w:del>
      <w:r w:rsidRPr="006B0CB6">
        <w:rPr>
          <w:b/>
          <w:bCs/>
          <w:lang/>
        </w:rPr>
        <w:t xml:space="preserve"> (DISABLED - €640/maand besparing)</w:t>
      </w:r>
    </w:p>
    <w:p w14:paraId="3BAE72B0" w14:textId="77777777" w:rsidR="006B0CB6" w:rsidRPr="006B0CB6" w:rsidRDefault="006B0CB6" w:rsidP="006B0CB6">
      <w:pPr>
        <w:numPr>
          <w:ilvl w:val="0"/>
          <w:numId w:val="10"/>
        </w:numPr>
        <w:rPr>
          <w:b/>
          <w:bCs/>
          <w:lang/>
        </w:rPr>
      </w:pPr>
      <w:r w:rsidRPr="006B0CB6">
        <w:rPr>
          <w:b/>
          <w:bCs/>
          <w:lang/>
        </w:rPr>
        <w:t>Backup oplossing (monitoring door andere groepsgenoot)</w:t>
      </w:r>
    </w:p>
    <w:p w14:paraId="2E72A1C1" w14:textId="77777777" w:rsidR="006B0CB6" w:rsidRPr="006B0CB6" w:rsidRDefault="006B0CB6" w:rsidP="006B0CB6">
      <w:pPr>
        <w:rPr>
          <w:b/>
          <w:bCs/>
          <w:lang/>
        </w:rPr>
      </w:pPr>
      <w:r w:rsidRPr="006B0CB6">
        <w:rPr>
          <w:rFonts w:ascii="Segoe UI Emoji" w:hAnsi="Segoe UI Emoji" w:cs="Segoe UI Emoji"/>
          <w:b/>
          <w:bCs/>
          <w:lang/>
        </w:rPr>
        <w:t>💰</w:t>
      </w:r>
      <w:r w:rsidRPr="006B0CB6">
        <w:rPr>
          <w:b/>
          <w:bCs/>
          <w:lang/>
        </w:rPr>
        <w:t xml:space="preserve"> Maandelijkse Kosten: €1200-1600 (ipv €1800-2200) </w:t>
      </w:r>
      <w:r w:rsidRPr="006B0CB6">
        <w:rPr>
          <w:rFonts w:ascii="Segoe UI Emoji" w:hAnsi="Segoe UI Emoji" w:cs="Segoe UI Emoji"/>
          <w:b/>
          <w:bCs/>
          <w:lang/>
        </w:rPr>
        <w:t>🎯</w:t>
      </w:r>
      <w:r w:rsidRPr="006B0CB6">
        <w:rPr>
          <w:b/>
          <w:bCs/>
          <w:lang/>
        </w:rPr>
        <w:t xml:space="preserve"> Kostenoptimalisatie: €640/maand besparing door disabled firewall &amp; bastion </w:t>
      </w:r>
      <w:r w:rsidRPr="006B0CB6">
        <w:rPr>
          <w:rFonts w:ascii="Segoe UI Emoji" w:hAnsi="Segoe UI Emoji" w:cs="Segoe UI Emoji"/>
          <w:b/>
          <w:bCs/>
          <w:lang/>
        </w:rPr>
        <w:t>🔗</w:t>
      </w:r>
      <w:r w:rsidRPr="006B0CB6">
        <w:rPr>
          <w:b/>
          <w:bCs/>
          <w:lang/>
        </w:rPr>
        <w:t xml:space="preserve"> Hybride Connectiviteit: 4 VPN connections klaar (NL-01 voor Netlab, andere voor toekomst) </w:t>
      </w:r>
      <w:r w:rsidRPr="006B0CB6">
        <w:rPr>
          <w:rFonts w:ascii="Segoe UI Emoji" w:hAnsi="Segoe UI Emoji" w:cs="Segoe UI Emoji"/>
          <w:b/>
          <w:bCs/>
          <w:lang/>
        </w:rPr>
        <w:t>🛡️</w:t>
      </w:r>
      <w:r w:rsidRPr="006B0CB6">
        <w:rPr>
          <w:b/>
          <w:bCs/>
          <w:lang/>
        </w:rPr>
        <w:t xml:space="preserve"> Beveiliging: SSH via Public IP (development mode), NSG gelaagde beveiliging</w:t>
      </w:r>
    </w:p>
    <w:p w14:paraId="2748D4B1" w14:textId="77777777" w:rsidR="002D2964" w:rsidRPr="006B0CB6" w:rsidRDefault="002D2964" w:rsidP="006B0CB6">
      <w:pPr>
        <w:rPr>
          <w:lang/>
        </w:rPr>
      </w:pPr>
    </w:p>
    <w:sectPr w:rsidR="002D2964" w:rsidRPr="006B0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6ECC"/>
    <w:multiLevelType w:val="multilevel"/>
    <w:tmpl w:val="D302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223E7"/>
    <w:multiLevelType w:val="multilevel"/>
    <w:tmpl w:val="3550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0073F"/>
    <w:multiLevelType w:val="multilevel"/>
    <w:tmpl w:val="5DB6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75562"/>
    <w:multiLevelType w:val="multilevel"/>
    <w:tmpl w:val="B2F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D7744"/>
    <w:multiLevelType w:val="multilevel"/>
    <w:tmpl w:val="784A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C1137"/>
    <w:multiLevelType w:val="multilevel"/>
    <w:tmpl w:val="4B4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A7B18"/>
    <w:multiLevelType w:val="multilevel"/>
    <w:tmpl w:val="2BFC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118E9"/>
    <w:multiLevelType w:val="multilevel"/>
    <w:tmpl w:val="9D82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1021F"/>
    <w:multiLevelType w:val="multilevel"/>
    <w:tmpl w:val="420E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658BD"/>
    <w:multiLevelType w:val="multilevel"/>
    <w:tmpl w:val="0CEE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276174">
    <w:abstractNumId w:val="1"/>
  </w:num>
  <w:num w:numId="2" w16cid:durableId="1566986639">
    <w:abstractNumId w:val="6"/>
  </w:num>
  <w:num w:numId="3" w16cid:durableId="1623147629">
    <w:abstractNumId w:val="7"/>
  </w:num>
  <w:num w:numId="4" w16cid:durableId="995766292">
    <w:abstractNumId w:val="4"/>
  </w:num>
  <w:num w:numId="5" w16cid:durableId="153301445">
    <w:abstractNumId w:val="9"/>
  </w:num>
  <w:num w:numId="6" w16cid:durableId="94523016">
    <w:abstractNumId w:val="8"/>
  </w:num>
  <w:num w:numId="7" w16cid:durableId="1379205810">
    <w:abstractNumId w:val="0"/>
  </w:num>
  <w:num w:numId="8" w16cid:durableId="1153721044">
    <w:abstractNumId w:val="2"/>
  </w:num>
  <w:num w:numId="9" w16cid:durableId="336538961">
    <w:abstractNumId w:val="3"/>
  </w:num>
  <w:num w:numId="10" w16cid:durableId="1613973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A72"/>
    <w:rsid w:val="002D2964"/>
    <w:rsid w:val="00583F03"/>
    <w:rsid w:val="005F77A7"/>
    <w:rsid w:val="00675D66"/>
    <w:rsid w:val="006B0CB6"/>
    <w:rsid w:val="006E5C8F"/>
    <w:rsid w:val="00A251CC"/>
    <w:rsid w:val="00AE6A72"/>
    <w:rsid w:val="00D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C125"/>
  <w15:chartTrackingRefBased/>
  <w15:docId w15:val="{354B3FA1-8433-41BD-A779-0FE53432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E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E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6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6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E6A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E6A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E6A72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6A72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6A72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6A72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6A72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6A72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6A72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AE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E6A7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6A72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AE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E6A72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AE6A7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E6A7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6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6A72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AE6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Onstenk,Daan D.E.F.M.</dc:creator>
  <cp:keywords/>
  <dc:description/>
  <cp:lastModifiedBy>Onstenk,Daan D.E.F.M.</cp:lastModifiedBy>
  <cp:revision>5</cp:revision>
  <dcterms:created xsi:type="dcterms:W3CDTF">2025-05-27T09:08:00Z</dcterms:created>
  <dcterms:modified xsi:type="dcterms:W3CDTF">2025-05-27T10:06:00Z</dcterms:modified>
</cp:coreProperties>
</file>